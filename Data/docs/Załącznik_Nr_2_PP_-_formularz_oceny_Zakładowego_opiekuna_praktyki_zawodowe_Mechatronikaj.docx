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B1C" w:rsidRDefault="00C051A4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Załącznik nr </w:t>
      </w:r>
      <w:r w:rsidR="0015452E">
        <w:rPr>
          <w:rFonts w:ascii="Times New Roman" w:hAnsi="Times New Roman" w:cs="Times New Roman"/>
          <w:i/>
          <w:iCs/>
          <w:sz w:val="20"/>
          <w:szCs w:val="20"/>
        </w:rPr>
        <w:t>2_PP</w:t>
      </w:r>
    </w:p>
    <w:p w:rsidR="00CC4B1C" w:rsidRDefault="00C051A4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Do programu praktyk zawodowych </w:t>
      </w:r>
      <w:r>
        <w:rPr>
          <w:rFonts w:ascii="Times New Roman" w:hAnsi="Times New Roman" w:cs="Times New Roman"/>
          <w:i/>
          <w:iCs/>
          <w:sz w:val="20"/>
          <w:szCs w:val="20"/>
        </w:rPr>
        <w:br/>
        <w:t xml:space="preserve">na kierunku </w:t>
      </w:r>
      <w:commentRangeStart w:id="0"/>
      <w:r w:rsidR="0015452E">
        <w:rPr>
          <w:rFonts w:ascii="Times New Roman" w:hAnsi="Times New Roman" w:cs="Times New Roman"/>
          <w:i/>
          <w:iCs/>
          <w:sz w:val="20"/>
          <w:szCs w:val="20"/>
        </w:rPr>
        <w:t>Mechatronika</w:t>
      </w:r>
      <w:commentRangeEnd w:id="0"/>
      <w:r w:rsidR="0015452E">
        <w:rPr>
          <w:rStyle w:val="Odwoaniedokomentarza"/>
        </w:rPr>
        <w:commentReference w:id="0"/>
      </w:r>
    </w:p>
    <w:p w:rsidR="00CC4B1C" w:rsidRDefault="00CC4B1C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:rsidR="00CC4B1C" w:rsidRDefault="00C051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Formularz oceny Zakładowego opiekuna praktyk na kierunku </w:t>
      </w:r>
      <w:commentRangeStart w:id="1"/>
      <w:r w:rsidR="0015452E">
        <w:rPr>
          <w:rFonts w:ascii="Times New Roman" w:hAnsi="Times New Roman" w:cs="Times New Roman"/>
          <w:b/>
          <w:bCs/>
        </w:rPr>
        <w:t>Mechatronika</w:t>
      </w:r>
      <w:commentRangeEnd w:id="1"/>
      <w:r w:rsidR="0015452E">
        <w:rPr>
          <w:rStyle w:val="Odwoaniedokomentarza"/>
        </w:rPr>
        <w:commentReference w:id="1"/>
      </w:r>
    </w:p>
    <w:p w:rsidR="00CC4B1C" w:rsidRDefault="00C051A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Informacje ogólne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CC4B1C">
        <w:tc>
          <w:tcPr>
            <w:tcW w:w="4531" w:type="dxa"/>
            <w:vAlign w:val="center"/>
          </w:tcPr>
          <w:p w:rsidR="00CC4B1C" w:rsidRDefault="00C051A4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Imię i nazwisko studenta/ów</w:t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C4B1C">
        <w:tc>
          <w:tcPr>
            <w:tcW w:w="4531" w:type="dxa"/>
            <w:vAlign w:val="center"/>
          </w:tcPr>
          <w:p w:rsidR="00CC4B1C" w:rsidRDefault="00C051A4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Rok/semestr</w:t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C4B1C">
        <w:tc>
          <w:tcPr>
            <w:tcW w:w="4531" w:type="dxa"/>
            <w:vAlign w:val="center"/>
          </w:tcPr>
          <w:p w:rsidR="00CC4B1C" w:rsidRDefault="00C051A4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Tryb studiów</w:t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C4B1C">
        <w:tc>
          <w:tcPr>
            <w:tcW w:w="4531" w:type="dxa"/>
            <w:vAlign w:val="center"/>
          </w:tcPr>
          <w:p w:rsidR="00CC4B1C" w:rsidRDefault="00C051A4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Nazwa zakładu pracy</w:t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C4B1C">
        <w:tc>
          <w:tcPr>
            <w:tcW w:w="4531" w:type="dxa"/>
            <w:vAlign w:val="center"/>
          </w:tcPr>
          <w:p w:rsidR="00CC4B1C" w:rsidRDefault="00C051A4" w:rsidP="0015452E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Imię i nazwisko </w:t>
            </w:r>
            <w:commentRangeStart w:id="2"/>
            <w:del w:id="3" w:author="AS" w:date="2025-01-30T15:39:00Z">
              <w:r w:rsidDel="0015452E">
                <w:rPr>
                  <w:rFonts w:ascii="Times New Roman" w:eastAsia="Aptos" w:hAnsi="Times New Roman" w:cs="Times New Roman"/>
                  <w:b/>
                  <w:bCs/>
                  <w:sz w:val="20"/>
                  <w:szCs w:val="20"/>
                </w:rPr>
                <w:delText>Opiekuna z</w:delText>
              </w:r>
            </w:del>
            <w:ins w:id="4" w:author="AS" w:date="2025-01-30T15:39:00Z">
              <w:r w:rsidR="0015452E">
                <w:rPr>
                  <w:rFonts w:ascii="Times New Roman" w:eastAsia="Aptos" w:hAnsi="Times New Roman" w:cs="Times New Roman"/>
                  <w:b/>
                  <w:bCs/>
                  <w:sz w:val="20"/>
                  <w:szCs w:val="20"/>
                </w:rPr>
                <w:t>Z</w:t>
              </w:r>
            </w:ins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akładowego</w:t>
            </w:r>
            <w:commentRangeEnd w:id="2"/>
            <w:ins w:id="5" w:author="AS" w:date="2025-01-30T15:40:00Z">
              <w:r w:rsidR="0015452E">
                <w:rPr>
                  <w:rFonts w:ascii="Times New Roman" w:eastAsia="Aptos" w:hAnsi="Times New Roman" w:cs="Times New Roman"/>
                  <w:b/>
                  <w:bCs/>
                  <w:sz w:val="20"/>
                  <w:szCs w:val="20"/>
                </w:rPr>
                <w:t xml:space="preserve"> opiekuna praktyk</w:t>
              </w:r>
            </w:ins>
            <w:r w:rsidR="0015452E">
              <w:rPr>
                <w:rStyle w:val="Odwoaniedokomentarza"/>
              </w:rPr>
              <w:commentReference w:id="2"/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CC4B1C" w:rsidRDefault="00C051A4">
      <w:pPr>
        <w:pStyle w:val="Akapitzlis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Kryteria oceny Zakładowego opiekuna praktyk</w:t>
      </w:r>
    </w:p>
    <w:tbl>
      <w:tblPr>
        <w:tblW w:w="9030" w:type="dxa"/>
        <w:tblInd w:w="-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25"/>
        <w:gridCol w:w="6705"/>
      </w:tblGrid>
      <w:tr w:rsidR="00CC4B1C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Wykształcenie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CC4B1C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Stanowisko pracy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CC4B1C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Staż pracy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CC4B1C">
        <w:trPr>
          <w:trHeight w:val="1289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Doświadczenie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CC4B1C">
        <w:trPr>
          <w:trHeight w:val="505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Obowiązki na obejmowanym stanowisku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</w:tbl>
    <w:p w:rsidR="00CC4B1C" w:rsidRDefault="00C051A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Informacje dotyczące Zakładowego opiekuna praktyk</w:t>
      </w:r>
    </w:p>
    <w:p w:rsidR="00CC4B1C" w:rsidRDefault="00C051A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4B1C" w:rsidRDefault="00CC4B1C">
      <w:pPr>
        <w:spacing w:after="0" w:line="240" w:lineRule="auto"/>
        <w:ind w:right="567"/>
        <w:rPr>
          <w:rFonts w:ascii="Times New Roman" w:hAnsi="Times New Roman" w:cs="Times New Roman"/>
          <w:i/>
          <w:iCs/>
          <w:sz w:val="20"/>
          <w:szCs w:val="20"/>
        </w:rPr>
      </w:pPr>
    </w:p>
    <w:p w:rsidR="00CC4B1C" w:rsidRDefault="00C051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3665" distR="117475" simplePos="0" relativeHeight="2" behindDoc="0" locked="0" layoutInCell="0" allowOverlap="1" wp14:anchorId="79FD67C0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140075" cy="558800"/>
                <wp:effectExtent l="635" t="0" r="0" b="0"/>
                <wp:wrapSquare wrapText="bothSides"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920" cy="55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C4B1C" w:rsidRDefault="00C051A4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…………………………………………………………..</w:t>
                            </w:r>
                          </w:p>
                          <w:p w:rsidR="00CC4B1C" w:rsidRDefault="00C051A4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Data i akceptacja Koordynatora praktyk zawodowych</w:t>
                            </w:r>
                          </w:p>
                          <w:p w:rsidR="00CC4B1C" w:rsidRDefault="00CC4B1C">
                            <w:pPr>
                              <w:pStyle w:val="Zawartoramki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rect w14:anchorId="79FD67C0" id="Pole tekstowe 2" o:spid="_x0000_s1026" style="position:absolute;margin-left:0;margin-top:.25pt;width:247.25pt;height:44pt;z-index:2;visibility:visible;mso-wrap-style:square;mso-height-percent:200;mso-wrap-distance-left:8.95pt;mso-wrap-distance-top:3.6pt;mso-wrap-distance-right:9.25pt;mso-wrap-distance-bottom:3.6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" o:allowincell="f" stroked="f">
                <v:textbox style="mso-fit-shape-to-text:t">
                  <w:txbxContent>
                    <w:p w:rsidR="00CC4B1C" w:rsidRDefault="00C051A4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…………………………………………………………..</w:t>
                      </w:r>
                    </w:p>
                    <w:p w:rsidR="00CC4B1C" w:rsidRDefault="00C051A4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i akceptacja Koordynatora praktyk zawodowych</w:t>
                      </w:r>
                    </w:p>
                    <w:p w:rsidR="00CC4B1C" w:rsidRDefault="00CC4B1C">
                      <w:pPr>
                        <w:pStyle w:val="Zawartoramki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CC4B1C" w:rsidRDefault="00CC4B1C">
      <w:pPr>
        <w:rPr>
          <w:rFonts w:ascii="Times New Roman" w:hAnsi="Times New Roman" w:cs="Times New Roman"/>
          <w:sz w:val="20"/>
          <w:szCs w:val="20"/>
        </w:rPr>
      </w:pPr>
    </w:p>
    <w:p w:rsidR="00CC4B1C" w:rsidRDefault="00C051A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4B1C" w:rsidRDefault="00CC4B1C">
      <w:pPr>
        <w:rPr>
          <w:rFonts w:ascii="Times New Roman" w:hAnsi="Times New Roman" w:cs="Times New Roman"/>
          <w:sz w:val="20"/>
          <w:szCs w:val="20"/>
        </w:rPr>
      </w:pPr>
    </w:p>
    <w:p w:rsidR="00CC4B1C" w:rsidRDefault="00C051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6990" distL="114300" distR="114300" simplePos="0" relativeHeight="4" behindDoc="0" locked="0" layoutInCell="0" allowOverlap="1" wp14:anchorId="62E4AE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84120" cy="705485"/>
                <wp:effectExtent l="0" t="0" r="0" b="1905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C4B1C" w:rsidRDefault="00C051A4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……………………………………………..</w:t>
                            </w:r>
                          </w:p>
                          <w:p w:rsidR="00CC4B1C" w:rsidRDefault="00C051A4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Data i akceptacja Kierownika zakładu </w:t>
                            </w:r>
                            <w:del w:id="6" w:author="AS" w:date="2025-01-30T15:40:00Z">
                              <w:r w:rsidDel="0015452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delText>informatyki</w:delText>
                              </w:r>
                            </w:del>
                            <w:ins w:id="7" w:author="AS" w:date="2025-01-30T15:40:00Z">
                              <w:r w:rsidR="0015452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automatyki i </w:t>
                              </w:r>
                              <w:r w:rsidR="0015452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robotyki</w:t>
                              </w:r>
                            </w:ins>
                            <w:bookmarkStart w:id="8" w:name="_GoBack"/>
                            <w:bookmarkEnd w:id="8"/>
                          </w:p>
                          <w:p w:rsidR="00CC4B1C" w:rsidRDefault="00CC4B1C">
                            <w:pPr>
                              <w:pStyle w:val="Zawartoramki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_x0000_s1027" style="position:absolute;margin-left:0;margin-top:.75pt;width:195.6pt;height:55.55pt;z-index:4;visibility:visible;mso-wrap-style:square;mso-height-percent:200;mso-wrap-distance-left:9pt;mso-wrap-distance-top:3.6pt;mso-wrap-distance-right:9pt;mso-wrap-distance-bottom:3.7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" o:allowincell="f" stroked="f">
                <v:textbox style="mso-fit-shape-to-text:t">
                  <w:txbxContent>
                    <w:p w:rsidR="00CC4B1C" w:rsidRDefault="00C051A4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……………………………………………..</w:t>
                      </w:r>
                    </w:p>
                    <w:p w:rsidR="00CC4B1C" w:rsidRDefault="00C051A4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Data i akceptacja Kierownika zakładu </w:t>
                      </w:r>
                      <w:del w:id="9" w:author="AS" w:date="2025-01-30T15:40:00Z">
                        <w:r w:rsidDel="0015452E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delText>informatyki</w:delText>
                        </w:r>
                      </w:del>
                      <w:ins w:id="10" w:author="AS" w:date="2025-01-30T15:40:00Z">
                        <w:r w:rsidR="0015452E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 xml:space="preserve">automatyki i </w:t>
                        </w:r>
                        <w:r w:rsidR="0015452E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robotyki</w:t>
                        </w:r>
                      </w:ins>
                      <w:bookmarkStart w:id="11" w:name="_GoBack"/>
                      <w:bookmarkEnd w:id="11"/>
                    </w:p>
                    <w:p w:rsidR="00CC4B1C" w:rsidRDefault="00CC4B1C">
                      <w:pPr>
                        <w:pStyle w:val="Zawartoramki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CC4B1C">
      <w:headerReference w:type="default" r:id="rId10"/>
      <w:footerReference w:type="default" r:id="rId11"/>
      <w:pgSz w:w="11906" w:h="16838"/>
      <w:pgMar w:top="1920" w:right="1417" w:bottom="1417" w:left="1417" w:header="334" w:footer="0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" w:date="2025-01-30T15:40:00Z" w:initials="AS">
    <w:p w:rsidR="0015452E" w:rsidRDefault="0015452E">
      <w:pPr>
        <w:pStyle w:val="Tekstkomentarza"/>
      </w:pPr>
      <w:r>
        <w:rPr>
          <w:rStyle w:val="Odwoaniedokomentarza"/>
        </w:rPr>
        <w:annotationRef/>
      </w:r>
    </w:p>
  </w:comment>
  <w:comment w:id="1" w:author="AS" w:date="2025-01-30T15:40:00Z" w:initials="AS">
    <w:p w:rsidR="0015452E" w:rsidRDefault="0015452E">
      <w:pPr>
        <w:pStyle w:val="Tekstkomentarza"/>
      </w:pPr>
      <w:r>
        <w:rPr>
          <w:rStyle w:val="Odwoaniedokomentarza"/>
        </w:rPr>
        <w:annotationRef/>
      </w:r>
    </w:p>
  </w:comment>
  <w:comment w:id="2" w:author="AS" w:date="2025-01-30T15:39:00Z" w:initials="AS">
    <w:p w:rsidR="0015452E" w:rsidRDefault="0015452E">
      <w:pPr>
        <w:pStyle w:val="Tekstkomentarza"/>
      </w:pPr>
      <w:r>
        <w:rPr>
          <w:rStyle w:val="Odwoaniedokomentarza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433" w:rsidRDefault="00FE7433">
      <w:pPr>
        <w:spacing w:after="0" w:line="240" w:lineRule="auto"/>
      </w:pPr>
      <w:r>
        <w:separator/>
      </w:r>
    </w:p>
  </w:endnote>
  <w:endnote w:type="continuationSeparator" w:id="0">
    <w:p w:rsidR="00FE7433" w:rsidRDefault="00FE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Times New Roman"/>
    <w:charset w:val="EE"/>
    <w:family w:val="roman"/>
    <w:pitch w:val="variable"/>
  </w:font>
  <w:font w:name="Aptos Display">
    <w:altName w:val="Times New Roman"/>
    <w:charset w:val="EE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339402"/>
      <w:docPartObj>
        <w:docPartGallery w:val="Page Numbers (Bottom of Page)"/>
        <w:docPartUnique/>
      </w:docPartObj>
    </w:sdtPr>
    <w:sdtEndPr/>
    <w:sdtContent>
      <w:p w:rsidR="00045120" w:rsidRDefault="0004512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52E">
          <w:rPr>
            <w:noProof/>
          </w:rPr>
          <w:t>2</w:t>
        </w:r>
        <w:r>
          <w:fldChar w:fldCharType="end"/>
        </w:r>
      </w:p>
    </w:sdtContent>
  </w:sdt>
  <w:p w:rsidR="00045120" w:rsidRDefault="0004512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433" w:rsidRDefault="00FE7433">
      <w:pPr>
        <w:spacing w:after="0" w:line="240" w:lineRule="auto"/>
      </w:pPr>
      <w:r>
        <w:separator/>
      </w:r>
    </w:p>
  </w:footnote>
  <w:footnote w:type="continuationSeparator" w:id="0">
    <w:p w:rsidR="00FE7433" w:rsidRDefault="00FE7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B1C" w:rsidRDefault="00C051A4">
    <w:pPr>
      <w:pStyle w:val="Nagwek"/>
    </w:pPr>
    <w:r>
      <w:rPr>
        <w:noProof/>
        <w:lang w:eastAsia="pl-PL"/>
      </w:rPr>
      <w:drawing>
        <wp:anchor distT="0" distB="0" distL="114300" distR="114300" simplePos="0" relativeHeight="8" behindDoc="1" locked="0" layoutInCell="0" allowOverlap="1">
          <wp:simplePos x="0" y="0"/>
          <wp:positionH relativeFrom="column">
            <wp:posOffset>26035</wp:posOffset>
          </wp:positionH>
          <wp:positionV relativeFrom="paragraph">
            <wp:posOffset>192405</wp:posOffset>
          </wp:positionV>
          <wp:extent cx="1623060" cy="434975"/>
          <wp:effectExtent l="0" t="0" r="0" b="0"/>
          <wp:wrapSquare wrapText="bothSides"/>
          <wp:docPr id="4" name="image2.png" descr="Tytuł: Akademia Łomżyńska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Tytuł: Akademia Łomżyńska -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-138"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43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5279B"/>
    <w:multiLevelType w:val="multilevel"/>
    <w:tmpl w:val="42648BC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BD332FC"/>
    <w:multiLevelType w:val="multilevel"/>
    <w:tmpl w:val="5226C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1C"/>
    <w:rsid w:val="00045120"/>
    <w:rsid w:val="0015452E"/>
    <w:rsid w:val="006C402C"/>
    <w:rsid w:val="00C051A4"/>
    <w:rsid w:val="00CC4B1C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6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4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4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B4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B4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B418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B418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B418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B418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B418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B418F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B418F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B418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418F8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B418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18F8"/>
    <w:rPr>
      <w:b/>
      <w:bCs/>
      <w:smallCaps/>
      <w:color w:val="0F4761" w:themeColor="accent1" w:themeShade="BF"/>
      <w:spacing w:val="5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95321F"/>
    <w:rPr>
      <w:sz w:val="20"/>
      <w:szCs w:val="20"/>
    </w:rPr>
  </w:style>
  <w:style w:type="character" w:styleId="Odwoanieprzypisudolnego">
    <w:name w:val="footnote reference"/>
    <w:rPr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unhideWhenUsed/>
    <w:qFormat/>
    <w:rsid w:val="0095321F"/>
    <w:rPr>
      <w:vertAlign w:val="superscript"/>
    </w:rPr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B4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18F8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18F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5321F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Gwkaistopka">
    <w:name w:val="Główka i stopka"/>
    <w:basedOn w:val="Normalny"/>
    <w:qFormat/>
    <w:pPr>
      <w:suppressLineNumbers/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00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45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5120"/>
  </w:style>
  <w:style w:type="character" w:styleId="Odwoaniedokomentarza">
    <w:name w:val="annotation reference"/>
    <w:basedOn w:val="Domylnaczcionkaakapitu"/>
    <w:uiPriority w:val="99"/>
    <w:semiHidden/>
    <w:unhideWhenUsed/>
    <w:rsid w:val="0015452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452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452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452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452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4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0483B-9917-4F61-8AF8-29D88FC8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132</Words>
  <Characters>793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Arciszewska</dc:creator>
  <dc:description/>
  <cp:lastModifiedBy>AS</cp:lastModifiedBy>
  <cp:revision>7</cp:revision>
  <dcterms:created xsi:type="dcterms:W3CDTF">2024-11-07T11:26:00Z</dcterms:created>
  <dcterms:modified xsi:type="dcterms:W3CDTF">2025-01-30T14:40:00Z</dcterms:modified>
  <dc:language>pl-PL</dc:language>
</cp:coreProperties>
</file>
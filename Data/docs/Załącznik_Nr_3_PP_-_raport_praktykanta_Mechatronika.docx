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EF2" w:rsidRDefault="003E34E0">
      <w:pPr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Imię i </w:t>
      </w:r>
      <w:proofErr w:type="gramStart"/>
      <w:r>
        <w:rPr>
          <w:rFonts w:ascii="Times New Roman" w:eastAsia="Times New Roman" w:hAnsi="Times New Roman" w:cs="Times New Roman"/>
        </w:rPr>
        <w:t xml:space="preserve">nazwisko: ………………………………………………………………     </w:t>
      </w:r>
      <w:r>
        <w:rPr>
          <w:rFonts w:ascii="Times New Roman" w:eastAsia="Times New Roman" w:hAnsi="Times New Roman" w:cs="Times New Roman"/>
        </w:rPr>
        <w:br/>
        <w:t>Nr</w:t>
      </w:r>
      <w:proofErr w:type="gramEnd"/>
      <w:r>
        <w:rPr>
          <w:rFonts w:ascii="Times New Roman" w:eastAsia="Times New Roman" w:hAnsi="Times New Roman" w:cs="Times New Roman"/>
        </w:rPr>
        <w:t xml:space="preserve"> albumu:  ………………………………………………….    </w:t>
      </w:r>
    </w:p>
    <w:p w:rsidR="008D6EF2" w:rsidRDefault="003E34E0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Kierunek: </w:t>
      </w:r>
      <w:del w:id="0" w:author="AS" w:date="2025-01-30T15:43:00Z">
        <w:r w:rsidDel="0006577C">
          <w:rPr>
            <w:rFonts w:ascii="Times New Roman" w:eastAsia="Times New Roman" w:hAnsi="Times New Roman" w:cs="Times New Roman"/>
          </w:rPr>
          <w:delText>Automatyka i robotyka</w:delText>
        </w:r>
      </w:del>
      <w:ins w:id="1" w:author="AS" w:date="2025-01-30T15:43:00Z">
        <w:r w:rsidR="0006577C">
          <w:rPr>
            <w:rFonts w:ascii="Times New Roman" w:eastAsia="Times New Roman" w:hAnsi="Times New Roman" w:cs="Times New Roman"/>
          </w:rPr>
          <w:t>Mechatronika</w:t>
        </w:r>
      </w:ins>
      <w:bookmarkStart w:id="2" w:name="_GoBack"/>
      <w:bookmarkEnd w:id="2"/>
      <w:r>
        <w:rPr>
          <w:rFonts w:ascii="Times New Roman" w:eastAsia="Times New Roman" w:hAnsi="Times New Roman" w:cs="Times New Roman"/>
        </w:rPr>
        <w:br/>
        <w:t>Studia: I stopnia</w:t>
      </w:r>
    </w:p>
    <w:p w:rsidR="008D6EF2" w:rsidRDefault="003E34E0">
      <w:pPr>
        <w:spacing w:after="0" w:line="360" w:lineRule="auto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>Specjalność: ………………………………………………….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</w:rPr>
        <w:t>tudia (stacjonarne / niestacjonarne): ………………………………………….</w:t>
      </w:r>
    </w:p>
    <w:p w:rsidR="008D6EF2" w:rsidRDefault="003E34E0">
      <w:pPr>
        <w:keepNext/>
        <w:spacing w:after="6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Rok akademicki: ……………………………………………</w:t>
      </w:r>
    </w:p>
    <w:p w:rsidR="008D6EF2" w:rsidRDefault="008D6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8D6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8D6E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8D6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8D6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6EF2" w:rsidRDefault="003E3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RAPORT PRAKTYKANTA  </w:t>
      </w:r>
    </w:p>
    <w:p w:rsidR="008D6EF2" w:rsidRDefault="003E34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Z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PRAKTYKI  ZAWODOWEJ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8D6EF2" w:rsidRDefault="003E34E0">
      <w:pPr>
        <w:spacing w:before="240"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odbytej</w:t>
      </w:r>
      <w:proofErr w:type="gramEnd"/>
      <w:r>
        <w:rPr>
          <w:rFonts w:ascii="Times New Roman" w:eastAsia="Times New Roman" w:hAnsi="Times New Roman" w:cs="Times New Roman"/>
        </w:rPr>
        <w:t xml:space="preserve"> w ………………………………………………………………………………………………… </w:t>
      </w:r>
    </w:p>
    <w:p w:rsidR="008D6EF2" w:rsidRDefault="003E34E0">
      <w:pPr>
        <w:spacing w:before="240"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……………………………………………………………………………………………………………  </w:t>
      </w:r>
    </w:p>
    <w:p w:rsidR="008D6EF2" w:rsidRDefault="003E34E0">
      <w:pPr>
        <w:spacing w:before="24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……………………………………………………………………………………………………………  </w:t>
      </w:r>
    </w:p>
    <w:p w:rsidR="008D6EF2" w:rsidRDefault="003E34E0">
      <w:pPr>
        <w:spacing w:before="120"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(nazwa instytutu, zakładu pracy)</w:t>
      </w:r>
    </w:p>
    <w:p w:rsidR="008D6EF2" w:rsidRDefault="008D6EF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6EF2" w:rsidRDefault="008D6EF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6EF2" w:rsidRDefault="008D6EF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6EF2" w:rsidRDefault="008D6EF2">
      <w:pPr>
        <w:spacing w:before="120"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D6EF2" w:rsidRDefault="003E34E0">
      <w:pPr>
        <w:numPr>
          <w:ilvl w:val="0"/>
          <w:numId w:val="1"/>
        </w:numPr>
        <w:spacing w:after="0" w:line="240" w:lineRule="auto"/>
        <w:ind w:left="426" w:hanging="34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CHARAKTERYSTYKA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MIEJSCA  ODBYWANIA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PRAKTYKI </w:t>
      </w:r>
    </w:p>
    <w:p w:rsidR="008D6EF2" w:rsidRDefault="003E34E0">
      <w:pPr>
        <w:spacing w:after="0" w:line="24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(Krótki opis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instytucji w której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odbywała się praktyka zawodowa)</w:t>
      </w:r>
    </w:p>
    <w:p w:rsidR="008D6EF2" w:rsidRDefault="003E34E0">
      <w:pPr>
        <w:spacing w:before="120"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OPIS I ANALIZA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WYKONYWANYCH  PRAC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D6EF2" w:rsidRDefault="003E34E0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    (Syntetyczny opis w odniesieniu do zapisów w dzienniku praktyki zawodowej)</w:t>
      </w:r>
    </w:p>
    <w:p w:rsidR="008D6EF2" w:rsidRDefault="003E34E0">
      <w:pPr>
        <w:spacing w:before="120" w:after="0" w:line="360" w:lineRule="auto"/>
        <w:ind w:left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8D6EF2" w:rsidRDefault="008D6EF2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D6EF2" w:rsidRDefault="003E34E0">
      <w:pPr>
        <w:numPr>
          <w:ilvl w:val="0"/>
          <w:numId w:val="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WIEDZA I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UMIEJĘTNOŚCI  UZYSKANE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 TRAKCIE PRAKTYKI</w:t>
      </w:r>
    </w:p>
    <w:p w:rsidR="008D6EF2" w:rsidRDefault="003E34E0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(samoocena osiągniętych kompetencji w odniesieniu do zakładanych efektów kształcenia)</w:t>
      </w:r>
    </w:p>
    <w:p w:rsidR="008D6EF2" w:rsidRDefault="003E34E0">
      <w:pPr>
        <w:spacing w:before="120"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D6EF2" w:rsidRDefault="003E34E0">
      <w:pPr>
        <w:spacing w:after="0" w:line="360" w:lineRule="auto"/>
        <w:ind w:left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8D6EF2" w:rsidRDefault="008D6E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6EF2" w:rsidRDefault="008D6E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6EF2" w:rsidRDefault="008D6E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D6EF2" w:rsidRDefault="003E34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…..………………………………………………….</w:t>
      </w:r>
    </w:p>
    <w:p w:rsidR="008D6EF2" w:rsidRDefault="003E34E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r>
        <w:rPr>
          <w:rFonts w:ascii="Times New Roman" w:eastAsia="Times New Roman" w:hAnsi="Times New Roman" w:cs="Times New Roman"/>
          <w:sz w:val="16"/>
          <w:szCs w:val="16"/>
        </w:rPr>
        <w:t>data i czytelny podpis praktykanta)</w:t>
      </w:r>
    </w:p>
    <w:sectPr w:rsidR="008D6EF2" w:rsidSect="00925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417" w:bottom="1985" w:left="1417" w:header="568" w:footer="126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AC" w:rsidRDefault="002056AC">
      <w:pPr>
        <w:spacing w:after="0" w:line="240" w:lineRule="auto"/>
      </w:pPr>
      <w:r>
        <w:separator/>
      </w:r>
    </w:p>
  </w:endnote>
  <w:endnote w:type="continuationSeparator" w:id="0">
    <w:p w:rsidR="002056AC" w:rsidRDefault="00205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BC" w:rsidRDefault="00925CB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2928270"/>
      <w:docPartObj>
        <w:docPartGallery w:val="Page Numbers (Bottom of Page)"/>
        <w:docPartUnique/>
      </w:docPartObj>
    </w:sdtPr>
    <w:sdtEndPr/>
    <w:sdtContent>
      <w:p w:rsidR="00925CBC" w:rsidRDefault="00925CB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77C">
          <w:rPr>
            <w:noProof/>
          </w:rPr>
          <w:t>2</w:t>
        </w:r>
        <w:r>
          <w:fldChar w:fldCharType="end"/>
        </w:r>
      </w:p>
    </w:sdtContent>
  </w:sdt>
  <w:p w:rsidR="00925CBC" w:rsidRDefault="00925CB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BC" w:rsidRDefault="00925CB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AC" w:rsidRDefault="002056AC">
      <w:pPr>
        <w:spacing w:after="0" w:line="240" w:lineRule="auto"/>
      </w:pPr>
      <w:r>
        <w:separator/>
      </w:r>
    </w:p>
  </w:footnote>
  <w:footnote w:type="continuationSeparator" w:id="0">
    <w:p w:rsidR="002056AC" w:rsidRDefault="00205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BC" w:rsidRDefault="00925CB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EF2" w:rsidRDefault="003E34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noProof/>
        <w:lang w:eastAsia="pl-P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</wp:posOffset>
          </wp:positionH>
          <wp:positionV relativeFrom="paragraph">
            <wp:posOffset>352425</wp:posOffset>
          </wp:positionV>
          <wp:extent cx="1623060" cy="434975"/>
          <wp:effectExtent l="0" t="0" r="0" b="0"/>
          <wp:wrapSquare wrapText="bothSides" distT="0" distB="0" distL="114300" distR="114300"/>
          <wp:docPr id="6" name="image1.png" descr="Tytuł: Akademia Łomżyńska -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ytuł: Akademia Łomżyńska - Logo"/>
                  <pic:cNvPicPr preferRelativeResize="0"/>
                </pic:nvPicPr>
                <pic:blipFill>
                  <a:blip r:embed="rId1"/>
                  <a:srcRect r="-174"/>
                  <a:stretch>
                    <a:fillRect/>
                  </a:stretch>
                </pic:blipFill>
                <pic:spPr>
                  <a:xfrm>
                    <a:off x="0" y="0"/>
                    <a:ext cx="1623060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CBC" w:rsidRDefault="00925CB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E45B5"/>
    <w:multiLevelType w:val="multilevel"/>
    <w:tmpl w:val="E320D67E"/>
    <w:lvl w:ilvl="0">
      <w:start w:val="1"/>
      <w:numFmt w:val="upperRoman"/>
      <w:lvlText w:val="%1."/>
      <w:lvlJc w:val="left"/>
      <w:pPr>
        <w:ind w:left="1080" w:hanging="72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EF2"/>
    <w:rsid w:val="0006577C"/>
    <w:rsid w:val="002056AC"/>
    <w:rsid w:val="003E34E0"/>
    <w:rsid w:val="008D6EF2"/>
    <w:rsid w:val="0092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666A0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7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7E602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Znak">
    <w:name w:val="Nagłówek Znak"/>
    <w:basedOn w:val="Domylnaczcionkaakapitu"/>
    <w:link w:val="Nagwek"/>
    <w:uiPriority w:val="99"/>
    <w:qFormat/>
    <w:rsid w:val="00666A02"/>
  </w:style>
  <w:style w:type="character" w:customStyle="1" w:styleId="StopkaZnak">
    <w:name w:val="Stopka Znak"/>
    <w:basedOn w:val="Domylnaczcionkaakapitu"/>
    <w:link w:val="Stopka"/>
    <w:uiPriority w:val="99"/>
    <w:qFormat/>
    <w:rsid w:val="00666A02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666A02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666A0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666A02"/>
    <w:rPr>
      <w:b/>
      <w:bCs/>
    </w:rPr>
  </w:style>
  <w:style w:type="character" w:customStyle="1" w:styleId="Wyrnienie">
    <w:name w:val="Wyróżnienie"/>
    <w:basedOn w:val="Domylnaczcionkaakapitu"/>
    <w:uiPriority w:val="20"/>
    <w:qFormat/>
    <w:rsid w:val="00666A02"/>
    <w:rPr>
      <w:i/>
      <w:iCs/>
    </w:rPr>
  </w:style>
  <w:style w:type="character" w:customStyle="1" w:styleId="H1Znak">
    <w:name w:val="H1 Znak"/>
    <w:basedOn w:val="Domylnaczcionkaakapitu"/>
    <w:link w:val="H1"/>
    <w:qFormat/>
    <w:rsid w:val="001C4E53"/>
    <w:rPr>
      <w:rFonts w:ascii="Century Gothic" w:eastAsia="Times New Roman" w:hAnsi="Century Gothic" w:cs="Times New Roman"/>
      <w:b/>
      <w:bCs/>
      <w:sz w:val="36"/>
      <w:szCs w:val="36"/>
      <w:lang w:eastAsia="pl-PL"/>
    </w:rPr>
  </w:style>
  <w:style w:type="character" w:customStyle="1" w:styleId="nagwek2Znak0">
    <w:name w:val="nagłówek2 Znak"/>
    <w:basedOn w:val="Domylnaczcionkaakapitu"/>
    <w:qFormat/>
    <w:rsid w:val="001C4E53"/>
    <w:rPr>
      <w:rFonts w:ascii="Century Gothic" w:eastAsia="Times New Roman" w:hAnsi="Century Gothic" w:cs="Times New Roman"/>
      <w:b/>
      <w:bCs/>
      <w:color w:val="555555"/>
      <w:sz w:val="20"/>
      <w:szCs w:val="20"/>
      <w:lang w:eastAsia="pl-PL"/>
    </w:rPr>
  </w:style>
  <w:style w:type="character" w:customStyle="1" w:styleId="akapitZnak">
    <w:name w:val="akapit Znak"/>
    <w:basedOn w:val="Domylnaczcionkaakapitu"/>
    <w:qFormat/>
    <w:rsid w:val="001C4E53"/>
    <w:rPr>
      <w:rFonts w:ascii="Century Gothic" w:eastAsia="Times New Roman" w:hAnsi="Century Gothic" w:cs="Times New Roman"/>
      <w:color w:val="555555"/>
      <w:sz w:val="20"/>
      <w:szCs w:val="20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7E602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nagwekZnak0">
    <w:name w:val="nagłówek Znak"/>
    <w:basedOn w:val="TytuZnak"/>
    <w:qFormat/>
    <w:rsid w:val="00CF48DF"/>
    <w:rPr>
      <w:rFonts w:ascii="Century Gothic" w:eastAsiaTheme="majorEastAsia" w:hAnsi="Century Gothic" w:cstheme="majorBidi"/>
      <w:color w:val="262626" w:themeColor="text1" w:themeTint="D9"/>
      <w:spacing w:val="5"/>
      <w:kern w:val="2"/>
      <w:sz w:val="40"/>
      <w:szCs w:val="5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387E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66A02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666A02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66A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qFormat/>
    <w:rsid w:val="00666A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1">
    <w:name w:val="H1"/>
    <w:basedOn w:val="Normalny"/>
    <w:link w:val="H1Znak"/>
    <w:qFormat/>
    <w:rsid w:val="001C4E53"/>
    <w:pPr>
      <w:spacing w:beforeAutospacing="1" w:afterAutospacing="1"/>
      <w:jc w:val="both"/>
      <w:outlineLvl w:val="1"/>
    </w:pPr>
    <w:rPr>
      <w:rFonts w:ascii="Century Gothic" w:eastAsia="Times New Roman" w:hAnsi="Century Gothic" w:cs="Times New Roman"/>
      <w:b/>
      <w:bCs/>
      <w:sz w:val="36"/>
      <w:szCs w:val="36"/>
      <w:lang w:eastAsia="pl-PL"/>
    </w:rPr>
  </w:style>
  <w:style w:type="paragraph" w:customStyle="1" w:styleId="nagwek20">
    <w:name w:val="nagłówek2"/>
    <w:basedOn w:val="Normalny"/>
    <w:qFormat/>
    <w:rsid w:val="001C4E53"/>
    <w:pPr>
      <w:spacing w:beforeAutospacing="1" w:afterAutospacing="1"/>
      <w:jc w:val="both"/>
    </w:pPr>
    <w:rPr>
      <w:rFonts w:ascii="Century Gothic" w:eastAsia="Times New Roman" w:hAnsi="Century Gothic" w:cs="Times New Roman"/>
      <w:b/>
      <w:bCs/>
      <w:color w:val="555555"/>
      <w:sz w:val="20"/>
      <w:szCs w:val="20"/>
      <w:lang w:eastAsia="pl-PL"/>
    </w:rPr>
  </w:style>
  <w:style w:type="paragraph" w:customStyle="1" w:styleId="akapit">
    <w:name w:val="akapit"/>
    <w:basedOn w:val="Normalny"/>
    <w:qFormat/>
    <w:rsid w:val="001C4E53"/>
    <w:pPr>
      <w:spacing w:beforeAutospacing="1" w:afterAutospacing="1"/>
      <w:jc w:val="both"/>
    </w:pPr>
    <w:rPr>
      <w:rFonts w:ascii="Century Gothic" w:eastAsia="Times New Roman" w:hAnsi="Century Gothic" w:cs="Times New Roman"/>
      <w:color w:val="555555"/>
      <w:sz w:val="20"/>
      <w:szCs w:val="20"/>
      <w:lang w:eastAsia="pl-PL"/>
    </w:rPr>
  </w:style>
  <w:style w:type="paragraph" w:customStyle="1" w:styleId="nagwek0">
    <w:name w:val="nagłówek"/>
    <w:basedOn w:val="Tytu"/>
    <w:qFormat/>
    <w:rsid w:val="002B2B19"/>
    <w:pPr>
      <w:pBdr>
        <w:bottom w:val="single" w:sz="8" w:space="4" w:color="A92F33"/>
      </w:pBdr>
    </w:pPr>
    <w:rPr>
      <w:rFonts w:ascii="Century Gothic" w:hAnsi="Century Gothic"/>
      <w:color w:val="262626" w:themeColor="text1" w:themeTint="D9"/>
    </w:rPr>
  </w:style>
  <w:style w:type="paragraph" w:customStyle="1" w:styleId="nagwek10">
    <w:name w:val="nagłówek1"/>
    <w:basedOn w:val="Tytu"/>
    <w:next w:val="nagwek0"/>
    <w:qFormat/>
    <w:rsid w:val="00CF48DF"/>
    <w:pPr>
      <w:pBdr>
        <w:bottom w:val="single" w:sz="8" w:space="4" w:color="A92F33"/>
      </w:pBdr>
    </w:pPr>
    <w:rPr>
      <w:rFonts w:ascii="Century Gothic" w:hAnsi="Century Gothic"/>
      <w:color w:val="262626" w:themeColor="text1" w:themeTint="D9"/>
      <w:sz w:val="40"/>
    </w:rPr>
  </w:style>
  <w:style w:type="paragraph" w:styleId="Bezodstpw">
    <w:name w:val="No Spacing"/>
    <w:uiPriority w:val="1"/>
    <w:qFormat/>
    <w:rsid w:val="0046043C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666A0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7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7E602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gwekZnak">
    <w:name w:val="Nagłówek Znak"/>
    <w:basedOn w:val="Domylnaczcionkaakapitu"/>
    <w:link w:val="Nagwek"/>
    <w:uiPriority w:val="99"/>
    <w:qFormat/>
    <w:rsid w:val="00666A02"/>
  </w:style>
  <w:style w:type="character" w:customStyle="1" w:styleId="StopkaZnak">
    <w:name w:val="Stopka Znak"/>
    <w:basedOn w:val="Domylnaczcionkaakapitu"/>
    <w:link w:val="Stopka"/>
    <w:uiPriority w:val="99"/>
    <w:qFormat/>
    <w:rsid w:val="00666A02"/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666A02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666A0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666A02"/>
    <w:rPr>
      <w:b/>
      <w:bCs/>
    </w:rPr>
  </w:style>
  <w:style w:type="character" w:customStyle="1" w:styleId="Wyrnienie">
    <w:name w:val="Wyróżnienie"/>
    <w:basedOn w:val="Domylnaczcionkaakapitu"/>
    <w:uiPriority w:val="20"/>
    <w:qFormat/>
    <w:rsid w:val="00666A02"/>
    <w:rPr>
      <w:i/>
      <w:iCs/>
    </w:rPr>
  </w:style>
  <w:style w:type="character" w:customStyle="1" w:styleId="H1Znak">
    <w:name w:val="H1 Znak"/>
    <w:basedOn w:val="Domylnaczcionkaakapitu"/>
    <w:link w:val="H1"/>
    <w:qFormat/>
    <w:rsid w:val="001C4E53"/>
    <w:rPr>
      <w:rFonts w:ascii="Century Gothic" w:eastAsia="Times New Roman" w:hAnsi="Century Gothic" w:cs="Times New Roman"/>
      <w:b/>
      <w:bCs/>
      <w:sz w:val="36"/>
      <w:szCs w:val="36"/>
      <w:lang w:eastAsia="pl-PL"/>
    </w:rPr>
  </w:style>
  <w:style w:type="character" w:customStyle="1" w:styleId="nagwek2Znak0">
    <w:name w:val="nagłówek2 Znak"/>
    <w:basedOn w:val="Domylnaczcionkaakapitu"/>
    <w:qFormat/>
    <w:rsid w:val="001C4E53"/>
    <w:rPr>
      <w:rFonts w:ascii="Century Gothic" w:eastAsia="Times New Roman" w:hAnsi="Century Gothic" w:cs="Times New Roman"/>
      <w:b/>
      <w:bCs/>
      <w:color w:val="555555"/>
      <w:sz w:val="20"/>
      <w:szCs w:val="20"/>
      <w:lang w:eastAsia="pl-PL"/>
    </w:rPr>
  </w:style>
  <w:style w:type="character" w:customStyle="1" w:styleId="akapitZnak">
    <w:name w:val="akapit Znak"/>
    <w:basedOn w:val="Domylnaczcionkaakapitu"/>
    <w:qFormat/>
    <w:rsid w:val="001C4E53"/>
    <w:rPr>
      <w:rFonts w:ascii="Century Gothic" w:eastAsia="Times New Roman" w:hAnsi="Century Gothic" w:cs="Times New Roman"/>
      <w:color w:val="555555"/>
      <w:sz w:val="20"/>
      <w:szCs w:val="20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qFormat/>
    <w:rsid w:val="007E602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nagwekZnak0">
    <w:name w:val="nagłówek Znak"/>
    <w:basedOn w:val="TytuZnak"/>
    <w:qFormat/>
    <w:rsid w:val="00CF48DF"/>
    <w:rPr>
      <w:rFonts w:ascii="Century Gothic" w:eastAsiaTheme="majorEastAsia" w:hAnsi="Century Gothic" w:cstheme="majorBidi"/>
      <w:color w:val="262626" w:themeColor="text1" w:themeTint="D9"/>
      <w:spacing w:val="5"/>
      <w:kern w:val="2"/>
      <w:sz w:val="40"/>
      <w:szCs w:val="52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387E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">
    <w:name w:val="header"/>
    <w:basedOn w:val="Normalny"/>
    <w:next w:val="Tekstpodstawowy"/>
    <w:link w:val="NagwekZnak"/>
    <w:uiPriority w:val="99"/>
    <w:unhideWhenUsed/>
    <w:rsid w:val="00666A02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666A02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66A0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qFormat/>
    <w:rsid w:val="00666A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H1">
    <w:name w:val="H1"/>
    <w:basedOn w:val="Normalny"/>
    <w:link w:val="H1Znak"/>
    <w:qFormat/>
    <w:rsid w:val="001C4E53"/>
    <w:pPr>
      <w:spacing w:beforeAutospacing="1" w:afterAutospacing="1"/>
      <w:jc w:val="both"/>
      <w:outlineLvl w:val="1"/>
    </w:pPr>
    <w:rPr>
      <w:rFonts w:ascii="Century Gothic" w:eastAsia="Times New Roman" w:hAnsi="Century Gothic" w:cs="Times New Roman"/>
      <w:b/>
      <w:bCs/>
      <w:sz w:val="36"/>
      <w:szCs w:val="36"/>
      <w:lang w:eastAsia="pl-PL"/>
    </w:rPr>
  </w:style>
  <w:style w:type="paragraph" w:customStyle="1" w:styleId="nagwek20">
    <w:name w:val="nagłówek2"/>
    <w:basedOn w:val="Normalny"/>
    <w:qFormat/>
    <w:rsid w:val="001C4E53"/>
    <w:pPr>
      <w:spacing w:beforeAutospacing="1" w:afterAutospacing="1"/>
      <w:jc w:val="both"/>
    </w:pPr>
    <w:rPr>
      <w:rFonts w:ascii="Century Gothic" w:eastAsia="Times New Roman" w:hAnsi="Century Gothic" w:cs="Times New Roman"/>
      <w:b/>
      <w:bCs/>
      <w:color w:val="555555"/>
      <w:sz w:val="20"/>
      <w:szCs w:val="20"/>
      <w:lang w:eastAsia="pl-PL"/>
    </w:rPr>
  </w:style>
  <w:style w:type="paragraph" w:customStyle="1" w:styleId="akapit">
    <w:name w:val="akapit"/>
    <w:basedOn w:val="Normalny"/>
    <w:qFormat/>
    <w:rsid w:val="001C4E53"/>
    <w:pPr>
      <w:spacing w:beforeAutospacing="1" w:afterAutospacing="1"/>
      <w:jc w:val="both"/>
    </w:pPr>
    <w:rPr>
      <w:rFonts w:ascii="Century Gothic" w:eastAsia="Times New Roman" w:hAnsi="Century Gothic" w:cs="Times New Roman"/>
      <w:color w:val="555555"/>
      <w:sz w:val="20"/>
      <w:szCs w:val="20"/>
      <w:lang w:eastAsia="pl-PL"/>
    </w:rPr>
  </w:style>
  <w:style w:type="paragraph" w:customStyle="1" w:styleId="nagwek0">
    <w:name w:val="nagłówek"/>
    <w:basedOn w:val="Tytu"/>
    <w:qFormat/>
    <w:rsid w:val="002B2B19"/>
    <w:pPr>
      <w:pBdr>
        <w:bottom w:val="single" w:sz="8" w:space="4" w:color="A92F33"/>
      </w:pBdr>
    </w:pPr>
    <w:rPr>
      <w:rFonts w:ascii="Century Gothic" w:hAnsi="Century Gothic"/>
      <w:color w:val="262626" w:themeColor="text1" w:themeTint="D9"/>
    </w:rPr>
  </w:style>
  <w:style w:type="paragraph" w:customStyle="1" w:styleId="nagwek10">
    <w:name w:val="nagłówek1"/>
    <w:basedOn w:val="Tytu"/>
    <w:next w:val="nagwek0"/>
    <w:qFormat/>
    <w:rsid w:val="00CF48DF"/>
    <w:pPr>
      <w:pBdr>
        <w:bottom w:val="single" w:sz="8" w:space="4" w:color="A92F33"/>
      </w:pBdr>
    </w:pPr>
    <w:rPr>
      <w:rFonts w:ascii="Century Gothic" w:hAnsi="Century Gothic"/>
      <w:color w:val="262626" w:themeColor="text1" w:themeTint="D9"/>
      <w:sz w:val="40"/>
    </w:rPr>
  </w:style>
  <w:style w:type="paragraph" w:styleId="Bezodstpw">
    <w:name w:val="No Spacing"/>
    <w:uiPriority w:val="1"/>
    <w:qFormat/>
    <w:rsid w:val="0046043C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C9kOP5JR+bRltsBMde5OiUqlA==">CgMxLjA4AHIhMWFnWkJDd0N6RWFHLXlrNTBCeERLS0h4d08tTEttTlBf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 Bochenko</dc:creator>
  <cp:lastModifiedBy>AS</cp:lastModifiedBy>
  <cp:revision>3</cp:revision>
  <dcterms:created xsi:type="dcterms:W3CDTF">2021-01-04T19:41:00Z</dcterms:created>
  <dcterms:modified xsi:type="dcterms:W3CDTF">2025-01-30T14:43:00Z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
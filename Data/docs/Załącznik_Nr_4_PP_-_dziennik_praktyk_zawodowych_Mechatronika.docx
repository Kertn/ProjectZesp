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36" w:rsidRDefault="007279F2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Załącznik nr 4</w:t>
      </w:r>
    </w:p>
    <w:p w:rsidR="00FB7036" w:rsidRDefault="00FB7036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FB7036" w:rsidRDefault="00FB7036">
      <w:pPr>
        <w:keepNext/>
        <w:spacing w:after="6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FB7036" w:rsidRDefault="007279F2">
      <w:pPr>
        <w:keepNext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DZIENNIK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STUDENCKIEJ PRAKTYKI ZAWODOWEJ</w:t>
      </w:r>
    </w:p>
    <w:p w:rsidR="00FB7036" w:rsidRDefault="00FB7036">
      <w:pPr>
        <w:spacing w:after="0" w:line="720" w:lineRule="auto"/>
        <w:rPr>
          <w:rFonts w:ascii="Times New Roman" w:eastAsia="Times New Roman" w:hAnsi="Times New Roman" w:cs="Times New Roman"/>
        </w:rPr>
      </w:pP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Imię i nazwisko: ……………………………………………………………………………………….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Nr albumu: 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Studia I stopnia/II stopnia: ……………………………………………………………………………..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Kierunek: ………………………..…………………………………………………………………….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Ścieżka specjalizacyjna:……………………………………………..………………………………….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Rok studiów: ………………………………………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Semestr: ………………………………………………</w:t>
      </w:r>
    </w:p>
    <w:p w:rsidR="00FB7036" w:rsidRDefault="007279F2">
      <w:pPr>
        <w:widowControl w:val="0"/>
        <w:tabs>
          <w:tab w:val="right" w:pos="4253"/>
        </w:tabs>
        <w:spacing w:after="0" w:line="72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Studia (stacjonarne/niestacjonarne): ……………………………………………………………</w:t>
      </w:r>
    </w:p>
    <w:p w:rsidR="00FB7036" w:rsidRDefault="007279F2">
      <w:pPr>
        <w:spacing w:after="0" w:line="7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Rok akademicki:………………………………………</w:t>
      </w:r>
    </w:p>
    <w:p w:rsidR="00FB7036" w:rsidRDefault="007279F2">
      <w:pPr>
        <w:rPr>
          <w:rFonts w:ascii="Times New Roman" w:eastAsia="Times New Roman" w:hAnsi="Times New Roman" w:cs="Times New Roman"/>
        </w:rPr>
      </w:pPr>
      <w:r>
        <w:br w:type="page"/>
      </w: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Miejsce Praktyki: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</w:p>
    <w:p w:rsidR="00FB7036" w:rsidRDefault="007279F2">
      <w:pPr>
        <w:tabs>
          <w:tab w:val="right" w:pos="9639"/>
        </w:tabs>
        <w:spacing w:before="240"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……………………………………………………………………………….…………………………...</w:t>
      </w:r>
    </w:p>
    <w:p w:rsidR="00FB7036" w:rsidRDefault="007279F2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(pełna nazwa, adres, tel.)</w:t>
      </w:r>
    </w:p>
    <w:p w:rsidR="00FB7036" w:rsidRDefault="00FB7036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Reprezentowany przez /dyrektora/prezesa: ……………………………………………………………</w:t>
      </w:r>
    </w:p>
    <w:p w:rsidR="00FB7036" w:rsidRDefault="00FB7036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12700" distB="6350" distL="5715" distR="13335" simplePos="0" relativeHeight="251658240" behindDoc="0" locked="0" layoutInCell="1" hidden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381000</wp:posOffset>
                </wp:positionV>
                <wp:extent cx="4191000" cy="2238375"/>
                <wp:effectExtent l="0" t="0" r="0" b="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5300" y="2665620"/>
                          <a:ext cx="4181400" cy="22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Prostokąt 6" o:spid="_x0000_s1026" style="position:absolute;left:0;text-align:left;margin-left:61.45pt;margin-top:30pt;width:330pt;height:176.25pt;z-index:251658240;visibility:visible;mso-wrap-style:square;mso-wrap-distance-left:.45pt;mso-wrap-distance-top:1pt;mso-wrap-distance-right:1.0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before="480"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(Pieczątka Zakładu Pracy)</w:t>
      </w:r>
    </w:p>
    <w:p w:rsidR="00FB7036" w:rsidRDefault="007279F2">
      <w:pPr>
        <w:tabs>
          <w:tab w:val="right" w:pos="9639"/>
        </w:tabs>
        <w:spacing w:before="4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del w:id="0" w:author="AS" w:date="2025-01-30T15:44:00Z">
        <w:r w:rsidDel="00890CF6">
          <w:rPr>
            <w:rFonts w:ascii="Times New Roman" w:eastAsia="Times New Roman" w:hAnsi="Times New Roman" w:cs="Times New Roman"/>
            <w:sz w:val="24"/>
            <w:szCs w:val="24"/>
          </w:rPr>
          <w:delText xml:space="preserve">Opiekun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Zakładowy</w:t>
      </w:r>
      <w:ins w:id="1" w:author="AS" w:date="2025-01-30T15:44:00Z">
        <w:r w:rsidR="00890CF6">
          <w:rPr>
            <w:rFonts w:ascii="Times New Roman" w:eastAsia="Times New Roman" w:hAnsi="Times New Roman" w:cs="Times New Roman"/>
            <w:sz w:val="24"/>
            <w:szCs w:val="24"/>
          </w:rPr>
          <w:t xml:space="preserve"> opiekun praktyk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: ……………………………….……… - ………………………………</w:t>
      </w: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imię 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nazwisko                                               stanowisko</w:t>
      </w:r>
      <w:proofErr w:type="gramEnd"/>
    </w:p>
    <w:p w:rsidR="00FB7036" w:rsidRDefault="00FB7036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tabs>
          <w:tab w:val="right" w:pos="963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 odbywanej praktyki: od …………………………… do ……………………..………</w:t>
      </w:r>
    </w:p>
    <w:p w:rsidR="00FB7036" w:rsidRDefault="007279F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0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1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2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3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5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4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6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5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7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6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8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7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9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8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10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9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a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b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c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d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15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e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16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17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0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18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1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19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2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20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3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21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4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22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5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23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  <w:r>
        <w:br w:type="page"/>
      </w:r>
    </w:p>
    <w:tbl>
      <w:tblPr>
        <w:tblStyle w:val="af6"/>
        <w:tblpPr w:leftFromText="141" w:rightFromText="141" w:vertAnchor="text" w:tblpY="12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0"/>
        <w:gridCol w:w="1944"/>
        <w:gridCol w:w="911"/>
        <w:gridCol w:w="5586"/>
      </w:tblGrid>
      <w:tr w:rsidR="00FB7036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praktyki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Liczba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godzin</w:t>
            </w:r>
            <w:proofErr w:type="gramEnd"/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Zapis najważniejszych działań.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Wykaz powierzonych obowiązków, pełnionych funkcji.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Uwagi, obserwacje i wnioski praktykanta </w:t>
            </w:r>
          </w:p>
          <w:p w:rsidR="00FB7036" w:rsidRDefault="007279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wykonywanej pracy.</w:t>
            </w:r>
          </w:p>
        </w:tc>
      </w:tr>
      <w:tr w:rsidR="00FB7036">
        <w:trPr>
          <w:trHeight w:val="965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Tydzień 24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7036" w:rsidRDefault="007279F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7036" w:rsidRDefault="00FB70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036" w:rsidRDefault="00FB703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left="32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…………………………..………………………………..</w:t>
      </w:r>
    </w:p>
    <w:p w:rsidR="00FB7036" w:rsidRDefault="007279F2">
      <w:pPr>
        <w:spacing w:before="120" w:after="0" w:line="240" w:lineRule="auto"/>
        <w:ind w:left="32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pieczęć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 podpis Zakładowego Opiekuna Praktyk</w:t>
      </w:r>
    </w:p>
    <w:p w:rsidR="00FB7036" w:rsidRDefault="007279F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Ocena praktykanta dokonana przez Zakładowego Opiekuna Praktyki pod kątem wykonywania zadań w ramach Praktyki Zawodowej:</w:t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tabs>
          <w:tab w:val="right" w:pos="9639"/>
        </w:tabs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B7036" w:rsidRDefault="007279F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Ogólna ocena praktyki wystawiona przez Zakładowego Opiekuna Praktyki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(wg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skali: bardzo dobra, dobra plus, dobra, dostateczna plus, dostateczna, niedostateczna).</w:t>
      </w:r>
    </w:p>
    <w:p w:rsidR="00FB7036" w:rsidRDefault="007279F2">
      <w:pPr>
        <w:tabs>
          <w:tab w:val="right" w:pos="9639"/>
        </w:tabs>
        <w:spacing w:before="360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……………………………………………………………………………</w:t>
      </w:r>
      <w:r>
        <w:rPr>
          <w:noProof/>
          <w:lang w:eastAsia="pl-PL"/>
        </w:rPr>
        <mc:AlternateContent>
          <mc:Choice Requires="wps">
            <w:drawing>
              <wp:anchor distT="13335" distB="5715" distL="9525" distR="9525" simplePos="0" relativeHeight="251659264" behindDoc="0" locked="0" layoutInCell="1" hidden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343535</wp:posOffset>
                </wp:positionV>
                <wp:extent cx="3343275" cy="857250"/>
                <wp:effectExtent l="0" t="0" r="0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9200" y="3356100"/>
                          <a:ext cx="3333600" cy="8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Prostokąt 8" o:spid="_x0000_s1027" style="position:absolute;margin-left:98.75pt;margin-top:27.05pt;width:263.25pt;height:67.5pt;z-index:251659264;visibility:visible;mso-wrap-style:square;mso-wrap-distance-left:.75pt;mso-wrap-distance-top:1.05pt;mso-wrap-distance-right:.75pt;mso-wrap-distance-bottom:.4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7279F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(Pieczęć Zakładu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Pracy)                                              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(Data, podpis Zakładowego Opiekuna Praktyki)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B7036" w:rsidRDefault="00727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ROZLICZENIE PRAKTYKI ZAWODOWEJ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celu rozliczenia praktyki student zobowiązany jest przedstawić Kierunkowemu Koordynatorowi Praktyk Zawodowych następujące dokumenty: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Podpisana umowa o organizację praktyk (w przypadku osób odbywających praktykę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na podstawie umowy o realizację praktyk pomiędzy Uczelnią a Zakładem Pracy).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Wypełniony i podpisany dziennik praktyki zawodowej.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Ogólna ocena praktykanta dokonana przez </w:t>
      </w:r>
      <w:del w:id="2" w:author="AS" w:date="2025-01-30T15:45:00Z">
        <w:r w:rsidDel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Opiekuna </w:delText>
        </w:r>
      </w:del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Zakładowego </w:t>
      </w:r>
      <w:ins w:id="3" w:author="AS" w:date="2025-01-30T15:46:00Z">
        <w:r w:rsidR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</w:t>
        </w:r>
      </w:ins>
      <w:ins w:id="4" w:author="AS" w:date="2025-01-30T15:45:00Z">
        <w:r w:rsidR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piekuna </w:t>
        </w:r>
      </w:ins>
      <w:ins w:id="5" w:author="AS" w:date="2025-01-30T15:46:00Z">
        <w:r w:rsidR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</w:t>
        </w:r>
      </w:ins>
      <w:ins w:id="6" w:author="AS" w:date="2025-01-30T15:45:00Z">
        <w:r w:rsidR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raktyk</w:t>
        </w:r>
        <w:bookmarkStart w:id="7" w:name="_GoBack"/>
        <w:bookmarkEnd w:id="7"/>
        <w:r w:rsidR="00890CF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 propozycją oceny końcowej.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Raport z praktyki zawodowej.</w:t>
      </w:r>
    </w:p>
    <w:p w:rsidR="00FB7036" w:rsidRDefault="007279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Kwestionariusz ankiety oceniającej przebieg praktyki zawodowej.</w:t>
      </w:r>
    </w:p>
    <w:p w:rsidR="00FB7036" w:rsidRDefault="00FB70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36" w:rsidRDefault="007279F2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Ogólna ocena praktyki zawodowej wystawiona przez Kierunkowego Koordynatora Praktyk Zawodowych: </w:t>
      </w:r>
    </w:p>
    <w:p w:rsidR="00FB7036" w:rsidRDefault="007279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(wg skali: bardzo dobra, dobra plus, dobra, dostateczna plus, dostateczna, niedostateczna).</w:t>
      </w:r>
    </w:p>
    <w:p w:rsidR="00FB7036" w:rsidRDefault="007279F2">
      <w:pPr>
        <w:tabs>
          <w:tab w:val="right" w:pos="9071"/>
        </w:tabs>
        <w:spacing w:before="360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>……………………………………………………………………………</w:t>
      </w:r>
      <w:r>
        <w:rPr>
          <w:noProof/>
          <w:lang w:eastAsia="pl-PL"/>
        </w:rPr>
        <mc:AlternateContent>
          <mc:Choice Requires="wps">
            <w:drawing>
              <wp:anchor distT="7620" distB="11430" distL="9525" distR="9525" simplePos="0" relativeHeight="251660288" behindDoc="0" locked="0" layoutInCell="1" hidden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337820</wp:posOffset>
                </wp:positionV>
                <wp:extent cx="3343275" cy="857250"/>
                <wp:effectExtent l="0" t="0" r="0" b="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9200" y="3356100"/>
                          <a:ext cx="3333600" cy="8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B7036" w:rsidRDefault="00FB703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Prostokąt 7" o:spid="_x0000_s1028" style="position:absolute;margin-left:98.75pt;margin-top:26.6pt;width:263.25pt;height:67.5pt;z-index:251660288;visibility:visible;mso-wrap-style:square;mso-wrap-distance-left:.75pt;mso-wrap-distance-top:.6pt;mso-wrap-distance-right:.75pt;mso-wrap-distance-bottom:.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:rsidR="00FB7036" w:rsidRDefault="00FB703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B7036" w:rsidRDefault="007279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(miejscowość,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data)                                          (podpis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Kierunkowego Koordynatora Praktyk Zawodowych)</w:t>
      </w:r>
    </w:p>
    <w:sectPr w:rsidR="00FB7036">
      <w:headerReference w:type="default" r:id="rId9"/>
      <w:footerReference w:type="default" r:id="rId10"/>
      <w:pgSz w:w="11906" w:h="16838"/>
      <w:pgMar w:top="2836" w:right="1417" w:bottom="1417" w:left="1417" w:header="993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BD7" w:rsidRDefault="00BB5BD7">
      <w:pPr>
        <w:spacing w:after="0" w:line="240" w:lineRule="auto"/>
      </w:pPr>
      <w:r>
        <w:separator/>
      </w:r>
    </w:p>
  </w:endnote>
  <w:endnote w:type="continuationSeparator" w:id="0">
    <w:p w:rsidR="00BB5BD7" w:rsidRDefault="00BB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567761"/>
      <w:docPartObj>
        <w:docPartGallery w:val="Page Numbers (Bottom of Page)"/>
        <w:docPartUnique/>
      </w:docPartObj>
    </w:sdtPr>
    <w:sdtEndPr/>
    <w:sdtContent>
      <w:p w:rsidR="00AF50E3" w:rsidRDefault="00AF50E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CF6">
          <w:rPr>
            <w:noProof/>
          </w:rPr>
          <w:t>28</w:t>
        </w:r>
        <w:r>
          <w:fldChar w:fldCharType="end"/>
        </w:r>
      </w:p>
    </w:sdtContent>
  </w:sdt>
  <w:p w:rsidR="00AF50E3" w:rsidRDefault="00AF50E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BD7" w:rsidRDefault="00BB5BD7">
      <w:pPr>
        <w:spacing w:after="0" w:line="240" w:lineRule="auto"/>
      </w:pPr>
      <w:r>
        <w:separator/>
      </w:r>
    </w:p>
  </w:footnote>
  <w:footnote w:type="continuationSeparator" w:id="0">
    <w:p w:rsidR="00BB5BD7" w:rsidRDefault="00BB5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036" w:rsidRDefault="007279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57151</wp:posOffset>
          </wp:positionH>
          <wp:positionV relativeFrom="paragraph">
            <wp:posOffset>180975</wp:posOffset>
          </wp:positionV>
          <wp:extent cx="1623060" cy="434975"/>
          <wp:effectExtent l="0" t="0" r="0" b="0"/>
          <wp:wrapSquare wrapText="bothSides" distT="0" distB="0" distL="114300" distR="114300"/>
          <wp:docPr id="9" name="image1.png" descr="Tytuł: Akademia Łomżyńska -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ytuł: Akademia Łomżyńska - Logo"/>
                  <pic:cNvPicPr preferRelativeResize="0"/>
                </pic:nvPicPr>
                <pic:blipFill>
                  <a:blip r:embed="rId1"/>
                  <a:srcRect r="-174"/>
                  <a:stretch>
                    <a:fillRect/>
                  </a:stretch>
                </pic:blipFill>
                <pic:spPr>
                  <a:xfrm>
                    <a:off x="0" y="0"/>
                    <a:ext cx="162306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81C25"/>
    <w:multiLevelType w:val="multilevel"/>
    <w:tmpl w:val="F18AD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36"/>
    <w:rsid w:val="007279F2"/>
    <w:rsid w:val="00890CF6"/>
    <w:rsid w:val="00AF50E3"/>
    <w:rsid w:val="00BB5BD7"/>
    <w:rsid w:val="00FB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95D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Znak">
    <w:name w:val="Nagłówek Znak"/>
    <w:basedOn w:val="Domylnaczcionkaakapitu"/>
    <w:link w:val="Nagwek"/>
    <w:qFormat/>
    <w:rsid w:val="007605DA"/>
  </w:style>
  <w:style w:type="character" w:customStyle="1" w:styleId="StopkaZnak">
    <w:name w:val="Stopka Znak"/>
    <w:basedOn w:val="Domylnaczcionkaakapitu"/>
    <w:link w:val="Stopka"/>
    <w:uiPriority w:val="99"/>
    <w:qFormat/>
    <w:rsid w:val="007605DA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605DA"/>
    <w:rPr>
      <w:rFonts w:ascii="Segoe UI" w:hAnsi="Segoe UI" w:cs="Segoe UI"/>
      <w:sz w:val="18"/>
      <w:szCs w:val="18"/>
    </w:rPr>
  </w:style>
  <w:style w:type="character" w:customStyle="1" w:styleId="czeinternetowe">
    <w:name w:val="Łącze internetowe"/>
    <w:basedOn w:val="Domylnaczcionkaakapitu"/>
    <w:uiPriority w:val="99"/>
    <w:unhideWhenUsed/>
    <w:rsid w:val="00655A5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semiHidden/>
    <w:qFormat/>
    <w:rsid w:val="00995D5A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styleId="Numerstrony">
    <w:name w:val="page number"/>
    <w:basedOn w:val="Domylnaczcionkaakapitu"/>
    <w:qFormat/>
    <w:rsid w:val="00995D5A"/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link w:val="NagwekZnak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605D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F029B"/>
    <w:pPr>
      <w:spacing w:after="200" w:line="276" w:lineRule="auto"/>
      <w:ind w:left="720"/>
      <w:contextualSpacing/>
    </w:pPr>
  </w:style>
  <w:style w:type="paragraph" w:customStyle="1" w:styleId="Domylnie">
    <w:name w:val="Domyślnie"/>
    <w:uiPriority w:val="99"/>
    <w:qFormat/>
    <w:rsid w:val="00995D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numbering" w:customStyle="1" w:styleId="Bezlisty1">
    <w:name w:val="Bez listy1"/>
    <w:uiPriority w:val="99"/>
    <w:semiHidden/>
    <w:unhideWhenUsed/>
    <w:qFormat/>
    <w:rsid w:val="00995D5A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995D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Znak">
    <w:name w:val="Nagłówek Znak"/>
    <w:basedOn w:val="Domylnaczcionkaakapitu"/>
    <w:link w:val="Nagwek"/>
    <w:qFormat/>
    <w:rsid w:val="007605DA"/>
  </w:style>
  <w:style w:type="character" w:customStyle="1" w:styleId="StopkaZnak">
    <w:name w:val="Stopka Znak"/>
    <w:basedOn w:val="Domylnaczcionkaakapitu"/>
    <w:link w:val="Stopka"/>
    <w:uiPriority w:val="99"/>
    <w:qFormat/>
    <w:rsid w:val="007605DA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605DA"/>
    <w:rPr>
      <w:rFonts w:ascii="Segoe UI" w:hAnsi="Segoe UI" w:cs="Segoe UI"/>
      <w:sz w:val="18"/>
      <w:szCs w:val="18"/>
    </w:rPr>
  </w:style>
  <w:style w:type="character" w:customStyle="1" w:styleId="czeinternetowe">
    <w:name w:val="Łącze internetowe"/>
    <w:basedOn w:val="Domylnaczcionkaakapitu"/>
    <w:uiPriority w:val="99"/>
    <w:unhideWhenUsed/>
    <w:rsid w:val="00655A5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semiHidden/>
    <w:qFormat/>
    <w:rsid w:val="00995D5A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styleId="Numerstrony">
    <w:name w:val="page number"/>
    <w:basedOn w:val="Domylnaczcionkaakapitu"/>
    <w:qFormat/>
    <w:rsid w:val="00995D5A"/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link w:val="NagwekZnak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605D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2F029B"/>
    <w:pPr>
      <w:spacing w:after="200" w:line="276" w:lineRule="auto"/>
      <w:ind w:left="720"/>
      <w:contextualSpacing/>
    </w:pPr>
  </w:style>
  <w:style w:type="paragraph" w:customStyle="1" w:styleId="Domylnie">
    <w:name w:val="Domyślnie"/>
    <w:uiPriority w:val="99"/>
    <w:qFormat/>
    <w:rsid w:val="00995D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numbering" w:customStyle="1" w:styleId="Bezlisty1">
    <w:name w:val="Bez listy1"/>
    <w:uiPriority w:val="99"/>
    <w:semiHidden/>
    <w:unhideWhenUsed/>
    <w:qFormat/>
    <w:rsid w:val="00995D5A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Cpt/aDvRG87R/cBhn6kbF9x8Q==">CgMxLjA4AHIhMVpTT1RtLTNXYkJfWnY4QXNBVXJFcGs5d3hGdEhDMnZE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1411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Bochenko</dc:creator>
  <cp:lastModifiedBy>AS</cp:lastModifiedBy>
  <cp:revision>3</cp:revision>
  <dcterms:created xsi:type="dcterms:W3CDTF">2022-03-15T10:51:00Z</dcterms:created>
  <dcterms:modified xsi:type="dcterms:W3CDTF">2025-01-30T14:46:00Z</dcterms:modified>
</cp:coreProperties>
</file>